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1"/>
        <w:keepNext w:val="true"/>
        <w:keepLines/>
        <w:spacing w:before="480" w:after="0"/>
        <w:rPr/>
      </w:pPr>
      <w:r>
        <w:rPr>
          <w:lang w:val="en-US"/>
        </w:rPr>
        <w:t>Agreement on Research Project/Master Thesis between:</w:t>
      </w:r>
    </w:p>
    <w:p>
      <w:pPr>
        <w:pStyle w:val="Heading21"/>
        <w:numPr>
          <w:ilvl w:val="1"/>
          <w:numId w:val="1"/>
        </w:numPr>
        <w:rPr/>
      </w:pPr>
      <w:r>
        <w:rPr/>
        <w:t>Student</w:t>
      </w:r>
    </w:p>
    <w:p>
      <w:pPr>
        <w:pStyle w:val="NoSpacing"/>
        <w:rPr/>
      </w:pPr>
      <w:r>
        <w:rPr>
          <w:b/>
        </w:rPr>
        <w:t>Name:</w:t>
        <w:tab/>
        <w:tab/>
        <w:tab/>
      </w:r>
      <w:r>
        <w:rPr/>
        <w:t>Luuk Nolden</w:t>
      </w:r>
    </w:p>
    <w:p>
      <w:pPr>
        <w:pStyle w:val="NoSpacing"/>
        <w:rPr/>
      </w:pPr>
      <w:r>
        <w:rPr>
          <w:b/>
        </w:rPr>
        <w:t xml:space="preserve">Student number: </w:t>
        <w:tab/>
      </w:r>
      <w:r>
        <w:rPr/>
        <w:t>s1370898</w:t>
      </w:r>
    </w:p>
    <w:p>
      <w:pPr>
        <w:pStyle w:val="NoSpacing"/>
        <w:rPr/>
      </w:pPr>
      <w:r>
        <w:rPr>
          <w:b/>
          <w:lang w:val="de-DE"/>
        </w:rPr>
        <w:t>E-mail address:</w:t>
        <w:tab/>
        <w:tab/>
      </w:r>
      <w:r>
        <w:rPr>
          <w:lang w:val="de-DE"/>
        </w:rPr>
        <w:t>l.s.j.nolden@umail.leidenuniv.nl</w:t>
      </w:r>
    </w:p>
    <w:p>
      <w:pPr>
        <w:pStyle w:val="Heading21"/>
        <w:numPr>
          <w:ilvl w:val="1"/>
          <w:numId w:val="1"/>
        </w:numPr>
        <w:rPr/>
      </w:pPr>
      <w:r>
        <w:rPr>
          <w:lang w:val="en-US"/>
        </w:rPr>
        <w:t>Supervisor(s)</w:t>
      </w:r>
    </w:p>
    <w:p>
      <w:pPr>
        <w:pStyle w:val="NoSpacing"/>
        <w:rPr>
          <w:lang w:val="en-US"/>
        </w:rPr>
      </w:pPr>
      <w:r>
        <w:rPr>
          <w:b/>
          <w:lang w:val="en-US"/>
        </w:rPr>
        <w:t>Name:</w:t>
        <w:tab/>
        <w:tab/>
        <w:tab/>
      </w:r>
      <w:r>
        <w:rPr>
          <w:lang w:val="en-US"/>
        </w:rPr>
        <w:t>Suzan Verberne</w:t>
      </w:r>
    </w:p>
    <w:p>
      <w:pPr>
        <w:pStyle w:val="NoSpacing"/>
        <w:rPr/>
      </w:pPr>
      <w:r>
        <w:rPr>
          <w:b/>
          <w:lang w:val="en-US"/>
        </w:rPr>
        <w:t>Role:</w:t>
        <w:tab/>
        <w:tab/>
        <w:tab/>
      </w:r>
      <w:r>
        <w:rPr>
          <w:lang w:val="en-US"/>
        </w:rPr>
        <w:t>First supervisor</w:t>
      </w:r>
    </w:p>
    <w:p>
      <w:pPr>
        <w:pStyle w:val="NoSpacing"/>
        <w:rPr/>
      </w:pPr>
      <w:r>
        <w:rPr>
          <w:b/>
          <w:lang w:val="de-DE"/>
        </w:rPr>
        <w:t>E-mail address:</w:t>
        <w:tab/>
        <w:tab/>
      </w:r>
      <w:r>
        <w:rPr>
          <w:lang w:val="de-DE"/>
        </w:rPr>
        <w:t>s.verberne@liacs.leidenuniv.nl</w:t>
        <w:tab/>
      </w:r>
    </w:p>
    <w:p>
      <w:pPr>
        <w:pStyle w:val="NoSpacing"/>
        <w:pBdr>
          <w:bottom w:val="single" w:sz="6" w:space="0" w:color="00000A"/>
        </w:pBdr>
        <w:rPr/>
      </w:pPr>
      <w:r>
        <w:rPr/>
      </w:r>
    </w:p>
    <w:p>
      <w:pPr>
        <w:pStyle w:val="NoSpacing"/>
        <w:pBdr>
          <w:bottom w:val="single" w:sz="6" w:space="0" w:color="00000A"/>
        </w:pBdr>
        <w:rPr/>
      </w:pPr>
      <w:r>
        <w:rPr>
          <w:b/>
          <w:lang w:val="en-US"/>
        </w:rPr>
        <w:t>Name:</w:t>
        <w:tab/>
        <w:tab/>
        <w:tab/>
      </w:r>
      <w:r>
        <w:rPr>
          <w:rFonts w:eastAsia="SimSun"/>
          <w:lang w:val="en-US" w:eastAsia="en-US"/>
        </w:rPr>
        <w:t>Matthew Payne</w:t>
      </w:r>
    </w:p>
    <w:p>
      <w:pPr>
        <w:pStyle w:val="NoSpacing"/>
        <w:pBdr>
          <w:bottom w:val="single" w:sz="6" w:space="0" w:color="00000A"/>
        </w:pBdr>
        <w:rPr>
          <w:lang w:val="en-US"/>
        </w:rPr>
      </w:pPr>
      <w:r>
        <w:rPr>
          <w:b/>
          <w:lang w:val="en-US"/>
        </w:rPr>
        <w:t>Role:</w:t>
        <w:tab/>
        <w:tab/>
        <w:tab/>
      </w:r>
      <w:r>
        <w:rPr>
          <w:bCs/>
          <w:lang w:val="en-US"/>
        </w:rPr>
        <w:t>Second supervisor</w:t>
      </w:r>
    </w:p>
    <w:p>
      <w:pPr>
        <w:pStyle w:val="NoSpacing"/>
        <w:pBdr>
          <w:bottom w:val="single" w:sz="6" w:space="0" w:color="00000A"/>
        </w:pBdr>
        <w:rPr/>
      </w:pPr>
      <w:r>
        <w:rPr>
          <w:b/>
          <w:lang w:val="de-DE"/>
        </w:rPr>
        <w:t>E-mail address:</w:t>
        <w:tab/>
        <w:tab/>
      </w:r>
      <w:r>
        <w:rPr>
          <w:b w:val="false"/>
          <w:bCs w:val="false"/>
          <w:lang w:val="de-DE"/>
        </w:rPr>
        <w:t>m.f.payne@hum.leidenuniv.nl</w:t>
      </w:r>
    </w:p>
    <w:p>
      <w:pPr>
        <w:pStyle w:val="NoSpacing"/>
        <w:pBdr>
          <w:bottom w:val="single" w:sz="6" w:space="0" w:color="00000A"/>
        </w:pBdr>
        <w:rPr/>
      </w:pPr>
      <w:r>
        <w:rPr>
          <w:b/>
          <w:lang w:val="en-US"/>
        </w:rPr>
        <w:tab/>
        <w:tab/>
      </w:r>
    </w:p>
    <w:p>
      <w:pPr>
        <w:pStyle w:val="NoSpacing"/>
        <w:pBdr>
          <w:bottom w:val="single" w:sz="6" w:space="0" w:color="00000A"/>
        </w:pBdr>
        <w:rPr/>
      </w:pPr>
      <w:r>
        <w:rPr/>
      </w:r>
    </w:p>
    <w:p>
      <w:pPr>
        <w:pStyle w:val="Heading21"/>
        <w:numPr>
          <w:ilvl w:val="1"/>
          <w:numId w:val="1"/>
        </w:numPr>
        <w:rPr/>
      </w:pPr>
      <w:r>
        <w:rPr>
          <w:lang w:val="en-US"/>
        </w:rPr>
        <w:t>Research project</w:t>
      </w:r>
    </w:p>
    <w:p>
      <w:pPr>
        <w:pStyle w:val="NoSpacing"/>
        <w:rPr>
          <w:b/>
          <w:b/>
          <w:lang w:val="en-US"/>
        </w:rPr>
      </w:pPr>
      <w:r>
        <w:rPr>
          <w:b/>
          <w:lang w:val="en-US"/>
        </w:rPr>
        <w:t>Project summary:</w:t>
        <w:br/>
      </w:r>
      <w:r>
        <w:rPr>
          <w:lang w:val="en-US"/>
        </w:rPr>
        <w:t xml:space="preserve">The sound of a text is an essential part of its content. Similar to what we experience when we listen to different musical styles, our perception of a text depends on the rhythmical patterns in which this text is presented. Latin poetry contains lots of different rhythmical patterns, also known as metres, which can be seen as rules of sound and rhythm a line has to adhere to. However, these rules can be bent, subverted or be played with to create an atmosphere for the comedy, tragedy or poem. </w:t>
      </w:r>
    </w:p>
    <w:p>
      <w:pPr>
        <w:pStyle w:val="NoSpacing"/>
        <w:rPr>
          <w:b/>
          <w:b/>
          <w:lang w:val="en-US"/>
        </w:rPr>
      </w:pPr>
      <w:r>
        <w:rPr>
          <w:b/>
          <w:lang w:val="en-US"/>
        </w:rPr>
      </w:r>
    </w:p>
    <w:p>
      <w:pPr>
        <w:pStyle w:val="NoSpacing"/>
        <w:rPr>
          <w:lang w:val="en-US"/>
        </w:rPr>
      </w:pPr>
      <w:r>
        <w:rPr>
          <w:lang w:val="en-US"/>
        </w:rPr>
        <w:t xml:space="preserve">Sadly, we cannot with certainty reconstruct all patterns: we do not always know whether a specific syllable had a bigger emphasis to convey magnitude, or was pronounced short to get a sense of urgency. </w:t>
      </w:r>
    </w:p>
    <w:p>
      <w:pPr>
        <w:pStyle w:val="NoSpacing"/>
        <w:rPr>
          <w:b/>
          <w:b/>
          <w:lang w:val="en-US"/>
        </w:rPr>
      </w:pPr>
      <w:r>
        <w:rPr>
          <w:b/>
          <w:lang w:val="en-US"/>
        </w:rPr>
      </w:r>
    </w:p>
    <w:p>
      <w:pPr>
        <w:pStyle w:val="NoSpacing"/>
        <w:rPr>
          <w:b/>
          <w:b/>
          <w:lang w:val="en-US"/>
        </w:rPr>
      </w:pPr>
      <w:r>
        <w:rPr>
          <w:lang w:val="en-US"/>
        </w:rPr>
        <w:t xml:space="preserve">This project will investigate whether written Latin poetry inherently contains the information whether a syllable should be pronounced long, short or should be elided. As we know all the rhythm rules of the hexameter, epic texts like the Aeneid will be used as a ground truth to train our models on. Once a satisfactory model accuracy is reached, other rhythms like Iambic metre and clausulae will be investigated to see if training a model on a hexameter will allow the scansion of more difficult metrical patterns. </w:t>
      </w:r>
    </w:p>
    <w:p>
      <w:pPr>
        <w:pStyle w:val="NoSpacing"/>
        <w:rPr>
          <w:b/>
          <w:b/>
          <w:lang w:val="en-US"/>
        </w:rPr>
      </w:pPr>
      <w:r>
        <w:rPr>
          <w:b/>
          <w:lang w:val="en-US"/>
        </w:rPr>
      </w:r>
    </w:p>
    <w:p>
      <w:pPr>
        <w:pStyle w:val="NoSpacing"/>
        <w:rPr>
          <w:b/>
          <w:b/>
          <w:lang w:val="en-US"/>
        </w:rPr>
      </w:pPr>
      <w:r>
        <w:rPr>
          <w:lang w:val="en-US"/>
        </w:rPr>
        <w:t>Machine learning is an excellent way to try and achieve this, as it is more important to understand the principles by which the sounds of words create the rhythms than any specific (rule-based) patterns that may only work for one author or work. Just like a student needs to learn to apply these principles and to get a feeling for the relationship between these principles and how they work in practice in texts, so too for automatic scansion to succeed, the machine needs to be able to translate between these fundamental principles and specific metrical patterns as they are found in different authors and genres. This is why machine-learning approaches will be used, rather than trying to create a model that follows rules which only work for one kind of metrical pattern.</w:t>
        <w:br/>
        <w:br/>
      </w:r>
      <w:r>
        <w:rPr>
          <w:rStyle w:val="StrongEmphasis"/>
          <w:b w:val="false"/>
          <w:bCs w:val="false"/>
          <w:lang w:val="en-US"/>
        </w:rPr>
        <w:t>This research is interesting for the study of Classics for helping students scan poetry and for helping researchers scan unknown metres. For the field of Computer Science it would be interesting to see whether rhythm is inherently encoded in written text and whether it could be retrieved using character, syllable and word embeddings.</w:t>
      </w:r>
      <w:r>
        <w:rPr>
          <w:lang w:val="en-US"/>
        </w:rPr>
        <w:br/>
      </w:r>
    </w:p>
    <w:p>
      <w:pPr>
        <w:pStyle w:val="NoSpacing"/>
        <w:rPr/>
      </w:pPr>
      <w:r>
        <w:rPr>
          <w:b/>
          <w:lang w:val="en-US"/>
        </w:rPr>
        <w:t>Working title:</w:t>
        <w:br/>
        <w:t>Finding Sound and Rhythm in Written Latin Poetry</w:t>
      </w:r>
    </w:p>
    <w:p>
      <w:pPr>
        <w:pStyle w:val="NoSpacing"/>
        <w:rPr/>
      </w:pPr>
      <w:r>
        <w:rPr/>
      </w:r>
    </w:p>
    <w:p>
      <w:pPr>
        <w:pStyle w:val="NoSpacing"/>
        <w:rPr/>
      </w:pPr>
      <w:r>
        <w:rPr>
          <w:b/>
          <w:lang w:val="en-US"/>
        </w:rPr>
        <w:t>Date of project start:</w:t>
        <w:br/>
      </w:r>
      <w:r>
        <w:rPr>
          <w:lang w:val="en-US"/>
        </w:rPr>
        <w:t>2021-09-17</w:t>
      </w:r>
    </w:p>
    <w:p>
      <w:pPr>
        <w:pStyle w:val="NoSpacing"/>
        <w:rPr/>
      </w:pPr>
      <w:r>
        <w:rPr/>
      </w:r>
    </w:p>
    <w:p>
      <w:pPr>
        <w:pStyle w:val="NoSpacing"/>
        <w:rPr/>
      </w:pPr>
      <w:r>
        <w:rPr>
          <w:b/>
          <w:lang w:val="en-US"/>
        </w:rPr>
        <w:t xml:space="preserve">Deadline for handing in the report: </w:t>
        <w:br/>
      </w:r>
      <w:r>
        <w:rPr/>
        <w:t>2022-04-17</w:t>
      </w:r>
    </w:p>
    <w:p>
      <w:pPr>
        <w:pStyle w:val="NoSpacing"/>
        <w:rPr/>
      </w:pPr>
      <w:r>
        <w:rPr/>
      </w:r>
    </w:p>
    <w:p>
      <w:pPr>
        <w:pStyle w:val="Normal"/>
        <w:pBdr>
          <w:bottom w:val="single" w:sz="6" w:space="0" w:color="00000A"/>
        </w:pBdr>
        <w:rPr/>
      </w:pPr>
      <w:r>
        <w:rPr>
          <w:b/>
          <w:lang w:val="en-US"/>
        </w:rPr>
        <w:t>Initial project plan / global planning:</w:t>
      </w:r>
    </w:p>
    <w:p>
      <w:pPr>
        <w:pStyle w:val="NoSpacing"/>
        <w:rPr/>
      </w:pPr>
      <w:r>
        <w:rPr/>
      </w:r>
    </w:p>
    <w:p>
      <w:pPr>
        <w:pStyle w:val="NoSpacing"/>
        <w:rPr/>
      </w:pPr>
      <w:r>
        <w:rPr>
          <w:lang w:val="en-US"/>
        </w:rPr>
        <w:t>The global planning is as follows:</w:t>
      </w:r>
    </w:p>
    <w:p>
      <w:pPr>
        <w:pStyle w:val="NoSpacing"/>
        <w:rPr/>
      </w:pPr>
      <w:r>
        <w:rPr/>
      </w:r>
    </w:p>
    <w:tbl>
      <w:tblPr>
        <w:tblW w:w="8995"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69"/>
        <w:gridCol w:w="6825"/>
      </w:tblGrid>
      <w:tr>
        <w:trPr/>
        <w:tc>
          <w:tcPr>
            <w:tcW w:w="2169" w:type="dxa"/>
            <w:tcBorders/>
            <w:shd w:color="auto" w:fill="auto" w:val="clear"/>
          </w:tcPr>
          <w:p>
            <w:pPr>
              <w:pStyle w:val="Normal"/>
              <w:widowControl w:val="false"/>
              <w:spacing w:before="0" w:after="200"/>
              <w:rPr/>
            </w:pPr>
            <w:r>
              <w:rPr>
                <w:lang w:val="en-US"/>
              </w:rPr>
              <w:t>Sep 2021</w:t>
            </w:r>
          </w:p>
        </w:tc>
        <w:tc>
          <w:tcPr>
            <w:tcW w:w="6825" w:type="dxa"/>
            <w:tcBorders/>
            <w:shd w:color="auto" w:fill="auto" w:val="clear"/>
          </w:tcPr>
          <w:p>
            <w:pPr>
              <w:pStyle w:val="Normal"/>
              <w:widowControl w:val="false"/>
              <w:spacing w:before="0" w:after="200"/>
              <w:rPr/>
            </w:pPr>
            <w:r>
              <w:rPr/>
              <w:t>Creating Naive models like Sequence Labeling and Hidden Markov Chains</w:t>
            </w:r>
          </w:p>
        </w:tc>
      </w:tr>
      <w:tr>
        <w:trPr/>
        <w:tc>
          <w:tcPr>
            <w:tcW w:w="2169" w:type="dxa"/>
            <w:tcBorders/>
            <w:shd w:color="auto" w:fill="auto" w:val="clear"/>
          </w:tcPr>
          <w:p>
            <w:pPr>
              <w:pStyle w:val="Normal"/>
              <w:widowControl w:val="false"/>
              <w:spacing w:before="0" w:after="200"/>
              <w:rPr/>
            </w:pPr>
            <w:r>
              <w:rPr>
                <w:lang w:val="en-US"/>
              </w:rPr>
              <w:t>Oct 2021</w:t>
            </w:r>
          </w:p>
        </w:tc>
        <w:tc>
          <w:tcPr>
            <w:tcW w:w="6825" w:type="dxa"/>
            <w:tcBorders/>
            <w:shd w:color="auto" w:fill="auto" w:val="clear"/>
          </w:tcPr>
          <w:p>
            <w:pPr>
              <w:pStyle w:val="Normal"/>
              <w:widowControl w:val="false"/>
              <w:spacing w:before="0" w:after="200"/>
              <w:rPr/>
            </w:pPr>
            <w:r>
              <w:rPr/>
              <w:t>Designing Deep Neural Network: Bi-Word LSTM</w:t>
            </w:r>
          </w:p>
        </w:tc>
      </w:tr>
      <w:tr>
        <w:trPr/>
        <w:tc>
          <w:tcPr>
            <w:tcW w:w="2169" w:type="dxa"/>
            <w:tcBorders/>
            <w:shd w:color="auto" w:fill="auto" w:val="clear"/>
          </w:tcPr>
          <w:p>
            <w:pPr>
              <w:pStyle w:val="Normal"/>
              <w:widowControl w:val="false"/>
              <w:spacing w:before="0" w:after="200"/>
              <w:rPr/>
            </w:pPr>
            <w:r>
              <w:rPr>
                <w:lang w:val="en-US"/>
              </w:rPr>
              <w:t>Nov 2021</w:t>
            </w:r>
          </w:p>
        </w:tc>
        <w:tc>
          <w:tcPr>
            <w:tcW w:w="6825" w:type="dxa"/>
            <w:tcBorders/>
            <w:shd w:color="auto" w:fill="auto" w:val="clear"/>
          </w:tcPr>
          <w:p>
            <w:pPr>
              <w:pStyle w:val="Normal"/>
              <w:widowControl w:val="false"/>
              <w:spacing w:before="0" w:after="200"/>
              <w:rPr/>
            </w:pPr>
            <w:r>
              <w:rPr/>
              <w:t>Creating word, syllable and character embeddings for Bi-Word LSTM</w:t>
            </w:r>
          </w:p>
        </w:tc>
      </w:tr>
      <w:tr>
        <w:trPr/>
        <w:tc>
          <w:tcPr>
            <w:tcW w:w="2169" w:type="dxa"/>
            <w:tcBorders/>
            <w:shd w:color="auto" w:fill="auto" w:val="clear"/>
          </w:tcPr>
          <w:p>
            <w:pPr>
              <w:pStyle w:val="Normal"/>
              <w:widowControl w:val="false"/>
              <w:spacing w:before="0" w:after="200"/>
              <w:rPr/>
            </w:pPr>
            <w:r>
              <w:rPr>
                <w:lang w:val="en-US"/>
              </w:rPr>
              <w:t>Dec 2021-Jan 2022</w:t>
            </w:r>
          </w:p>
        </w:tc>
        <w:tc>
          <w:tcPr>
            <w:tcW w:w="6825" w:type="dxa"/>
            <w:tcBorders/>
            <w:shd w:color="auto" w:fill="auto" w:val="clear"/>
          </w:tcPr>
          <w:p>
            <w:pPr>
              <w:pStyle w:val="Normal"/>
              <w:widowControl w:val="false"/>
              <w:spacing w:before="0" w:after="200"/>
              <w:rPr/>
            </w:pPr>
            <w:r>
              <w:rPr>
                <w:lang w:val="en-US"/>
              </w:rPr>
              <w:t>Testing with different texts, parameters and so on</w:t>
            </w:r>
          </w:p>
        </w:tc>
      </w:tr>
      <w:tr>
        <w:trPr>
          <w:ins w:id="0" w:author="Suzan Verberne" w:date="2021-10-07T11:43:00Z"/>
        </w:trPr>
        <w:tc>
          <w:tcPr>
            <w:tcW w:w="2169" w:type="dxa"/>
            <w:tcBorders/>
            <w:shd w:color="auto" w:fill="auto" w:val="clear"/>
          </w:tcPr>
          <w:p>
            <w:pPr>
              <w:pStyle w:val="Normal"/>
              <w:widowControl w:val="false"/>
              <w:spacing w:before="0" w:after="200"/>
              <w:rPr>
                <w:lang w:val="en-US"/>
              </w:rPr>
            </w:pPr>
            <w:r>
              <w:rPr>
                <w:lang w:val="en-US"/>
              </w:rPr>
              <w:t>Feb 2022</w:t>
            </w:r>
          </w:p>
        </w:tc>
        <w:tc>
          <w:tcPr>
            <w:tcW w:w="6825" w:type="dxa"/>
            <w:tcBorders/>
            <w:shd w:color="auto" w:fill="auto" w:val="clear"/>
          </w:tcPr>
          <w:p>
            <w:pPr>
              <w:pStyle w:val="Normal"/>
              <w:widowControl w:val="false"/>
              <w:spacing w:before="0" w:after="200"/>
              <w:rPr>
                <w:lang w:val="en-US"/>
              </w:rPr>
            </w:pPr>
            <w:r>
              <w:rPr>
                <w:lang w:val="en-US"/>
              </w:rPr>
              <w:t>Finalize experiments and analyses, draft thesis</w:t>
            </w:r>
          </w:p>
        </w:tc>
      </w:tr>
      <w:tr>
        <w:trPr>
          <w:ins w:id="1" w:author="Suzan Verberne" w:date="2021-10-07T11:44:00Z"/>
        </w:trPr>
        <w:tc>
          <w:tcPr>
            <w:tcW w:w="2169" w:type="dxa"/>
            <w:tcBorders/>
            <w:shd w:color="auto" w:fill="auto" w:val="clear"/>
          </w:tcPr>
          <w:p>
            <w:pPr>
              <w:pStyle w:val="Normal"/>
              <w:widowControl w:val="false"/>
              <w:spacing w:before="0" w:after="200"/>
              <w:rPr>
                <w:lang w:val="en-US"/>
              </w:rPr>
            </w:pPr>
            <w:r>
              <w:rPr>
                <w:lang w:val="en-US"/>
              </w:rPr>
              <w:t>Mar-Apr 2022</w:t>
            </w:r>
          </w:p>
        </w:tc>
        <w:tc>
          <w:tcPr>
            <w:tcW w:w="6825" w:type="dxa"/>
            <w:tcBorders/>
            <w:shd w:color="auto" w:fill="auto" w:val="clear"/>
          </w:tcPr>
          <w:p>
            <w:pPr>
              <w:pStyle w:val="Normal"/>
              <w:widowControl w:val="false"/>
              <w:spacing w:before="0" w:after="200"/>
              <w:rPr>
                <w:lang w:val="en-US"/>
              </w:rPr>
            </w:pPr>
            <w:r>
              <w:rPr>
                <w:lang w:val="en-US"/>
              </w:rPr>
              <w:t>Write thesis</w:t>
            </w:r>
          </w:p>
        </w:tc>
      </w:tr>
      <w:tr>
        <w:trPr/>
        <w:tc>
          <w:tcPr>
            <w:tcW w:w="2169" w:type="dxa"/>
            <w:tcBorders/>
            <w:shd w:color="auto" w:fill="auto" w:val="clear"/>
          </w:tcPr>
          <w:p>
            <w:pPr>
              <w:pStyle w:val="Normal"/>
              <w:widowControl w:val="false"/>
              <w:spacing w:before="0" w:after="200"/>
              <w:rPr>
                <w:lang w:val="en-US"/>
              </w:rPr>
            </w:pPr>
            <w:r>
              <w:rPr>
                <w:lang w:val="en-US"/>
              </w:rPr>
              <w:t>Other agreements:</w:t>
            </w:r>
          </w:p>
        </w:tc>
        <w:tc>
          <w:tcPr>
            <w:tcW w:w="6825" w:type="dxa"/>
            <w:tcBorders/>
            <w:shd w:color="auto" w:fill="auto" w:val="clear"/>
          </w:tcPr>
          <w:p>
            <w:pPr>
              <w:pStyle w:val="Normal"/>
              <w:widowControl w:val="false"/>
              <w:spacing w:before="0" w:after="200"/>
              <w:rPr>
                <w:shd w:fill="auto" w:val="clear"/>
                <w:lang w:val="en-US"/>
              </w:rPr>
            </w:pPr>
            <w:r>
              <w:rPr>
                <w:shd w:fill="auto" w:val="clear"/>
                <w:lang w:val="en-US"/>
              </w:rPr>
              <w:t>Meetings with first supervisor every 2 weeks, with 2</w:t>
            </w:r>
            <w:r>
              <w:rPr>
                <w:shd w:fill="auto" w:val="clear"/>
                <w:vertAlign w:val="superscript"/>
                <w:lang w:val="en-US"/>
              </w:rPr>
              <w:t>nd</w:t>
            </w:r>
            <w:r>
              <w:rPr>
                <w:shd w:fill="auto" w:val="clear"/>
                <w:lang w:val="en-US"/>
              </w:rPr>
              <w:t xml:space="preserve"> supervisor </w:t>
            </w:r>
            <w:r>
              <w:rPr>
                <w:shd w:fill="auto" w:val="clear"/>
                <w:lang w:val="en-US"/>
              </w:rPr>
              <w:t>every week</w:t>
            </w:r>
          </w:p>
        </w:tc>
      </w:tr>
    </w:tbl>
    <w:p>
      <w:pPr>
        <w:pStyle w:val="NoSpacing"/>
        <w:rPr/>
      </w:pPr>
      <w:r>
        <w:rPr/>
      </w:r>
    </w:p>
    <w:p>
      <w:pPr>
        <w:pStyle w:val="Normal"/>
        <w:tabs>
          <w:tab w:val="clear" w:pos="708"/>
        </w:tabs>
        <w:suppressAutoHyphens w:val="false"/>
        <w:rPr/>
      </w:pPr>
      <w:r>
        <w:rPr/>
      </w:r>
    </w:p>
    <w:p>
      <w:pPr>
        <w:pStyle w:val="Normal"/>
        <w:pBdr>
          <w:bottom w:val="single" w:sz="6" w:space="0" w:color="00000A"/>
        </w:pBdr>
        <w:rPr/>
      </w:pPr>
      <w:r>
        <w:rPr/>
      </w:r>
    </w:p>
    <w:p>
      <w:pPr>
        <w:pStyle w:val="Heading21"/>
        <w:numPr>
          <w:ilvl w:val="0"/>
          <w:numId w:val="0"/>
        </w:numPr>
        <w:ind w:left="0" w:hanging="0"/>
        <w:rPr>
          <w:lang w:val="en-US"/>
        </w:rPr>
      </w:pPr>
      <w:r>
        <w:rPr>
          <w:lang w:val="en-US"/>
        </w:rPr>
      </w:r>
      <w:r>
        <w:br w:type="page"/>
      </w:r>
    </w:p>
    <w:p>
      <w:pPr>
        <w:pStyle w:val="Heading21"/>
        <w:numPr>
          <w:ilvl w:val="0"/>
          <w:numId w:val="0"/>
        </w:numPr>
        <w:ind w:left="0" w:hanging="0"/>
        <w:rPr/>
      </w:pPr>
      <w:r>
        <w:rPr>
          <w:lang w:val="en-US"/>
        </w:rPr>
        <w:t>Signatures</w:t>
      </w:r>
    </w:p>
    <w:p>
      <w:pPr>
        <w:pStyle w:val="Normal"/>
        <w:rPr>
          <w:b/>
          <w:b/>
          <w:lang w:val="en-US"/>
        </w:rPr>
      </w:pPr>
      <w:r>
        <w:rPr>
          <w:b/>
          <w:lang w:val="en-US"/>
        </w:rPr>
      </w:r>
    </w:p>
    <w:p>
      <w:pPr>
        <w:pStyle w:val="Normal"/>
        <w:rPr/>
      </w:pPr>
      <w:r>
        <w:rPr>
          <w:b/>
          <w:lang w:val="en-US"/>
        </w:rPr>
        <w:t>Date:</w:t>
        <w:tab/>
      </w:r>
      <w:r>
        <w:rPr>
          <w:lang w:val="en-US"/>
        </w:rPr>
        <w:t>2021-10-06</w:t>
      </w:r>
    </w:p>
    <w:p>
      <w:pPr>
        <w:pStyle w:val="Normal"/>
        <w:rPr/>
      </w:pPr>
      <w:r>
        <w:rPr>
          <w:b/>
          <w:lang w:val="en-US"/>
        </w:rPr>
        <w:t xml:space="preserve">Location: </w:t>
      </w:r>
      <w:r>
        <w:rPr>
          <w:lang w:val="en-US"/>
        </w:rPr>
        <w:t>Leiden</w:t>
      </w:r>
    </w:p>
    <w:tbl>
      <w:tblPr>
        <w:tblW w:w="6695"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443"/>
        <w:gridCol w:w="850"/>
        <w:gridCol w:w="2409"/>
        <w:gridCol w:w="992"/>
      </w:tblGrid>
      <w:tr>
        <w:trPr/>
        <w:tc>
          <w:tcPr>
            <w:tcW w:w="2443" w:type="dxa"/>
            <w:tcBorders/>
            <w:shd w:color="auto" w:fill="auto" w:val="clear"/>
          </w:tcPr>
          <w:p>
            <w:pPr>
              <w:pStyle w:val="Normal"/>
              <w:widowControl w:val="false"/>
              <w:spacing w:before="0" w:after="200"/>
              <w:rPr/>
            </w:pPr>
            <w:r>
              <w:rPr>
                <w:b/>
                <w:lang w:val="en-US"/>
              </w:rPr>
              <w:t>Student</w:t>
            </w:r>
          </w:p>
        </w:tc>
        <w:tc>
          <w:tcPr>
            <w:tcW w:w="850" w:type="dxa"/>
            <w:tcBorders/>
            <w:shd w:color="auto" w:fill="auto" w:val="clear"/>
          </w:tcPr>
          <w:p>
            <w:pPr>
              <w:pStyle w:val="Normal"/>
              <w:widowControl w:val="false"/>
              <w:spacing w:before="0" w:after="200"/>
              <w:rPr/>
            </w:pPr>
            <w:r>
              <w:rPr/>
            </w:r>
          </w:p>
        </w:tc>
        <w:tc>
          <w:tcPr>
            <w:tcW w:w="2409" w:type="dxa"/>
            <w:tcBorders/>
            <w:shd w:color="auto" w:fill="auto" w:val="clear"/>
          </w:tcPr>
          <w:p>
            <w:pPr>
              <w:pStyle w:val="Normal"/>
              <w:widowControl w:val="false"/>
              <w:spacing w:before="0" w:after="200"/>
              <w:rPr/>
            </w:pPr>
            <w:r>
              <w:rPr>
                <w:b/>
                <w:lang w:val="en-US"/>
              </w:rPr>
              <w:t>Supervisor</w:t>
            </w:r>
          </w:p>
        </w:tc>
        <w:tc>
          <w:tcPr>
            <w:tcW w:w="992" w:type="dxa"/>
            <w:tcBorders/>
            <w:shd w:color="auto" w:fill="auto" w:val="clear"/>
          </w:tcPr>
          <w:p>
            <w:pPr>
              <w:pStyle w:val="Normal"/>
              <w:widowControl w:val="false"/>
              <w:spacing w:before="0" w:after="200"/>
              <w:rPr/>
            </w:pPr>
            <w:r>
              <w:rPr/>
            </w:r>
          </w:p>
        </w:tc>
      </w:tr>
      <w:tr>
        <w:trPr/>
        <w:tc>
          <w:tcPr>
            <w:tcW w:w="2443" w:type="dxa"/>
            <w:tcBorders/>
            <w:shd w:color="auto" w:fill="auto" w:val="clear"/>
          </w:tcPr>
          <w:p>
            <w:pPr>
              <w:pStyle w:val="Normal"/>
              <w:widowControl w:val="false"/>
              <w:spacing w:before="0" w:after="200"/>
              <w:rPr/>
            </w:pPr>
            <w:r>
              <w:rPr/>
              <w:t>Luuk Nolden</w:t>
            </w:r>
          </w:p>
        </w:tc>
        <w:tc>
          <w:tcPr>
            <w:tcW w:w="850" w:type="dxa"/>
            <w:tcBorders/>
            <w:shd w:color="auto" w:fill="auto" w:val="clear"/>
          </w:tcPr>
          <w:p>
            <w:pPr>
              <w:pStyle w:val="Normal"/>
              <w:widowControl w:val="false"/>
              <w:spacing w:before="0" w:after="200"/>
              <w:rPr/>
            </w:pPr>
            <w:r>
              <w:rPr/>
            </w:r>
          </w:p>
        </w:tc>
        <w:tc>
          <w:tcPr>
            <w:tcW w:w="2409" w:type="dxa"/>
            <w:tcBorders/>
            <w:shd w:color="auto" w:fill="auto" w:val="clear"/>
          </w:tcPr>
          <w:p>
            <w:pPr>
              <w:pStyle w:val="Normal"/>
              <w:widowControl w:val="false"/>
              <w:spacing w:before="0" w:after="200"/>
              <w:rPr/>
            </w:pPr>
            <w:r>
              <w:rPr/>
              <w:t>Suzan Verberne</w:t>
            </w:r>
          </w:p>
        </w:tc>
        <w:tc>
          <w:tcPr>
            <w:tcW w:w="992" w:type="dxa"/>
            <w:tcBorders/>
            <w:shd w:color="auto" w:fill="auto" w:val="clear"/>
          </w:tcPr>
          <w:p>
            <w:pPr>
              <w:pStyle w:val="Normal"/>
              <w:widowControl w:val="false"/>
              <w:spacing w:before="0" w:after="200"/>
              <w:rPr/>
            </w:pPr>
            <w:r>
              <w:rPr/>
            </w:r>
          </w:p>
        </w:tc>
      </w:tr>
      <w:tr>
        <w:trPr/>
        <w:tc>
          <w:tcPr>
            <w:tcW w:w="2443" w:type="dxa"/>
            <w:tcBorders>
              <w:bottom w:val="single" w:sz="4" w:space="0" w:color="00000A"/>
            </w:tcBorders>
            <w:shd w:color="auto" w:fill="auto" w:val="clear"/>
          </w:tcPr>
          <w:p>
            <w:pPr>
              <w:pStyle w:val="Normal"/>
              <w:widowControl w:val="false"/>
              <w:rPr/>
            </w:pPr>
            <w:r>
              <w:rPr/>
              <w:drawing>
                <wp:anchor behindDoc="0" distT="0" distB="0" distL="0" distR="0" simplePos="0" locked="0" layoutInCell="0" allowOverlap="1" relativeHeight="2">
                  <wp:simplePos x="0" y="0"/>
                  <wp:positionH relativeFrom="column">
                    <wp:posOffset>99060</wp:posOffset>
                  </wp:positionH>
                  <wp:positionV relativeFrom="paragraph">
                    <wp:posOffset>67310</wp:posOffset>
                  </wp:positionV>
                  <wp:extent cx="1023620" cy="1167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2530" t="0" r="3057" b="2733"/>
                          <a:stretch>
                            <a:fillRect/>
                          </a:stretch>
                        </pic:blipFill>
                        <pic:spPr bwMode="auto">
                          <a:xfrm>
                            <a:off x="0" y="0"/>
                            <a:ext cx="1023620" cy="1167765"/>
                          </a:xfrm>
                          <a:prstGeom prst="rect">
                            <a:avLst/>
                          </a:prstGeom>
                        </pic:spPr>
                      </pic:pic>
                    </a:graphicData>
                  </a:graphic>
                </wp:anchor>
              </w:drawing>
            </w:r>
          </w:p>
          <w:p>
            <w:pPr>
              <w:pStyle w:val="Normal"/>
              <w:widowControl w:val="false"/>
              <w:rPr/>
            </w:pPr>
            <w:r>
              <w:rPr/>
            </w:r>
          </w:p>
          <w:p>
            <w:pPr>
              <w:pStyle w:val="Normal"/>
              <w:widowControl w:val="false"/>
              <w:rPr/>
            </w:pPr>
            <w:r>
              <w:rPr/>
            </w:r>
          </w:p>
          <w:p>
            <w:pPr>
              <w:pStyle w:val="Normal"/>
              <w:widowControl w:val="false"/>
              <w:spacing w:before="0" w:after="200"/>
              <w:rPr/>
            </w:pPr>
            <w:r>
              <w:rPr/>
            </w:r>
          </w:p>
        </w:tc>
        <w:tc>
          <w:tcPr>
            <w:tcW w:w="850" w:type="dxa"/>
            <w:tcBorders/>
            <w:shd w:color="auto" w:fill="auto" w:val="clear"/>
          </w:tcPr>
          <w:p>
            <w:pPr>
              <w:pStyle w:val="Normal"/>
              <w:widowControl w:val="false"/>
              <w:spacing w:before="0" w:after="200"/>
              <w:rPr/>
            </w:pPr>
            <w:r>
              <w:rPr/>
            </w:r>
          </w:p>
        </w:tc>
        <w:tc>
          <w:tcPr>
            <w:tcW w:w="2409" w:type="dxa"/>
            <w:tcBorders>
              <w:bottom w:val="single" w:sz="4" w:space="0" w:color="00000A"/>
            </w:tcBorders>
            <w:shd w:color="auto" w:fill="auto" w:val="clear"/>
          </w:tcPr>
          <w:p>
            <w:pPr>
              <w:pStyle w:val="Normal"/>
              <w:widowControl w:val="false"/>
              <w:spacing w:before="0" w:after="200"/>
              <w:rPr/>
            </w:pPr>
            <w:r>
              <w:rPr/>
            </w:r>
          </w:p>
        </w:tc>
        <w:tc>
          <w:tcPr>
            <w:tcW w:w="992" w:type="dxa"/>
            <w:tcBorders/>
            <w:shd w:color="auto" w:fill="auto" w:val="clear"/>
          </w:tcPr>
          <w:p>
            <w:pPr>
              <w:pStyle w:val="Normal"/>
              <w:widowControl w:val="false"/>
              <w:spacing w:before="0" w:after="200"/>
              <w:rPr/>
            </w:pPr>
            <w:r>
              <w:rPr/>
            </w:r>
          </w:p>
        </w:tc>
      </w:tr>
    </w:tbl>
    <w:p>
      <w:pPr>
        <w:pStyle w:val="Normal"/>
        <w:widowControl/>
        <w:suppressAutoHyphens w:val="true"/>
        <w:bidi w:val="0"/>
        <w:spacing w:lineRule="auto" w:line="276" w:before="0" w:after="200"/>
        <w:jc w:val="left"/>
        <w:rPr/>
      </w:pPr>
      <w:r>
        <w:rPr>
          <w:lang w:val="en-US"/>
        </w:rPr>
        <w:t xml:space="preserve">                                      </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Arial">
    <w:charset w:val="01"/>
    <w:family w:val="swiss"/>
    <w:pitch w:val="default"/>
  </w:font>
  <w:font w:name="Liberation Mono">
    <w:altName w:val="Courier Ne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1"/>
      <w:spacing w:before="480" w:after="0"/>
      <w:jc w:val="center"/>
      <w:rPr/>
    </w:pPr>
    <w:r>
      <w:rPr>
        <w:lang w:val="en-US"/>
      </w:rPr>
      <w:t>Computer Science Project Contract</w:t>
    </w:r>
  </w:p>
  <w:p>
    <w:pPr>
      <w:pStyle w:val="NoSpacing"/>
      <w:jc w:val="center"/>
      <w:rPr/>
    </w:pPr>
    <w:r>
      <w:rPr>
        <w:lang w:val="en-US"/>
      </w:rPr>
      <w:t>Leiden Institute of Advanced Computer Science</w:t>
    </w:r>
  </w:p>
  <w:p>
    <w:pPr>
      <w:pStyle w:val="NoSpacing"/>
      <w:jc w:val="center"/>
      <w:rPr>
        <w:lang w:val="en-US"/>
      </w:rPr>
    </w:pPr>
    <w:r>
      <w:rPr>
        <w:lang w:val="en-US"/>
      </w:rPr>
      <w:t>Faculty of Science, Leiden University</w:t>
    </w:r>
  </w:p>
  <w:p>
    <w:pPr>
      <w:pStyle w:val="NoSpacing"/>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54d3"/>
    <w:pPr>
      <w:widowControl/>
      <w:tabs>
        <w:tab w:val="left" w:pos="708" w:leader="none"/>
      </w:tabs>
      <w:suppressAutoHyphens w:val="true"/>
      <w:bidi w:val="0"/>
      <w:spacing w:lineRule="auto" w:line="276" w:before="0" w:after="200"/>
      <w:jc w:val="left"/>
    </w:pPr>
    <w:rPr>
      <w:rFonts w:eastAsia="SimSun" w:ascii="Calibri" w:hAnsi="Calibri" w:cs="" w:asciiTheme="minorHAnsi" w:cstheme="minorBid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qFormat/>
    <w:rsid w:val="00bc54d3"/>
    <w:rPr/>
  </w:style>
  <w:style w:type="character" w:styleId="FuzeileZchn" w:customStyle="1">
    <w:name w:val="Fußzeile Zchn"/>
    <w:basedOn w:val="DefaultParagraphFont"/>
    <w:qFormat/>
    <w:rsid w:val="00bc54d3"/>
    <w:rPr/>
  </w:style>
  <w:style w:type="character" w:styleId="Berschrift1Zchn" w:customStyle="1">
    <w:name w:val="Überschrift 1 Zchn"/>
    <w:basedOn w:val="DefaultParagraphFont"/>
    <w:qFormat/>
    <w:rsid w:val="00bc54d3"/>
    <w:rPr>
      <w:rFonts w:ascii="Cambria" w:hAnsi="Cambria"/>
      <w:b/>
      <w:bCs/>
      <w:color w:val="365F91"/>
      <w:sz w:val="28"/>
      <w:szCs w:val="28"/>
    </w:rPr>
  </w:style>
  <w:style w:type="character" w:styleId="Berschrift2Zchn" w:customStyle="1">
    <w:name w:val="Überschrift 2 Zchn"/>
    <w:basedOn w:val="DefaultParagraphFont"/>
    <w:qFormat/>
    <w:rsid w:val="00bc54d3"/>
    <w:rPr>
      <w:rFonts w:ascii="Cambria" w:hAnsi="Cambria"/>
      <w:b/>
      <w:bCs/>
      <w:color w:val="4F81BD"/>
      <w:sz w:val="26"/>
      <w:szCs w:val="26"/>
    </w:rPr>
  </w:style>
  <w:style w:type="character" w:styleId="Hyperlink1" w:customStyle="1">
    <w:name w:val="Hyperlink1"/>
    <w:basedOn w:val="DefaultParagraphFont"/>
    <w:qFormat/>
    <w:rsid w:val="00bc54d3"/>
    <w:rPr>
      <w:color w:val="0000FF"/>
      <w:u w:val="single"/>
      <w:lang w:val="en-US" w:eastAsia="en-US" w:bidi="en-US"/>
    </w:rPr>
  </w:style>
  <w:style w:type="character" w:styleId="FunotentextZchn" w:customStyle="1">
    <w:name w:val="Fußnotentext Zchn"/>
    <w:basedOn w:val="DefaultParagraphFont"/>
    <w:qFormat/>
    <w:rsid w:val="00bc54d3"/>
    <w:rPr>
      <w:sz w:val="20"/>
      <w:szCs w:val="20"/>
    </w:rPr>
  </w:style>
  <w:style w:type="character" w:styleId="FootnoteCharacters" w:customStyle="1">
    <w:name w:val="Footnote Characters"/>
    <w:basedOn w:val="DefaultParagraphFont"/>
    <w:qFormat/>
    <w:rsid w:val="00bc54d3"/>
    <w:rPr>
      <w:vertAlign w:val="superscript"/>
    </w:rPr>
  </w:style>
  <w:style w:type="character" w:styleId="FootnoteAnchor" w:customStyle="1">
    <w:name w:val="Footnote Anchor"/>
    <w:rPr>
      <w:vertAlign w:val="superscript"/>
    </w:rPr>
  </w:style>
  <w:style w:type="character" w:styleId="Annotationreference">
    <w:name w:val="annotation reference"/>
    <w:basedOn w:val="DefaultParagraphFont"/>
    <w:qFormat/>
    <w:rsid w:val="00bc54d3"/>
    <w:rPr>
      <w:sz w:val="16"/>
      <w:szCs w:val="16"/>
    </w:rPr>
  </w:style>
  <w:style w:type="character" w:styleId="KommentartextZchn" w:customStyle="1">
    <w:name w:val="Kommentartext Zchn"/>
    <w:basedOn w:val="DefaultParagraphFont"/>
    <w:qFormat/>
    <w:rsid w:val="00bc54d3"/>
    <w:rPr>
      <w:sz w:val="20"/>
      <w:szCs w:val="20"/>
    </w:rPr>
  </w:style>
  <w:style w:type="character" w:styleId="KommentarthemaZchn" w:customStyle="1">
    <w:name w:val="Kommentarthema Zchn"/>
    <w:basedOn w:val="KommentartextZchn"/>
    <w:qFormat/>
    <w:rsid w:val="00bc54d3"/>
    <w:rPr>
      <w:b/>
      <w:bCs/>
      <w:sz w:val="20"/>
      <w:szCs w:val="20"/>
    </w:rPr>
  </w:style>
  <w:style w:type="character" w:styleId="SprechblasentextZchn" w:customStyle="1">
    <w:name w:val="Sprechblasentext Zchn"/>
    <w:basedOn w:val="DefaultParagraphFont"/>
    <w:qFormat/>
    <w:rsid w:val="00bc54d3"/>
    <w:rPr>
      <w:rFonts w:ascii="Tahoma" w:hAnsi="Tahoma" w:cs="Tahoma"/>
      <w:sz w:val="16"/>
      <w:szCs w:val="16"/>
    </w:rPr>
  </w:style>
  <w:style w:type="character" w:styleId="HeaderChar" w:customStyle="1">
    <w:name w:val="Header Char"/>
    <w:basedOn w:val="DefaultParagraphFont"/>
    <w:link w:val="Header"/>
    <w:uiPriority w:val="99"/>
    <w:semiHidden/>
    <w:qFormat/>
    <w:rsid w:val="002855ae"/>
    <w:rPr>
      <w:rFonts w:ascii="Calibri" w:hAnsi="Calibri" w:eastAsia="SimSun"/>
      <w:lang w:val="nl-NL" w:eastAsia="en-US"/>
    </w:rPr>
  </w:style>
  <w:style w:type="character" w:styleId="FooterChar" w:customStyle="1">
    <w:name w:val="Footer Char"/>
    <w:basedOn w:val="DefaultParagraphFont"/>
    <w:link w:val="Footer"/>
    <w:uiPriority w:val="99"/>
    <w:semiHidden/>
    <w:qFormat/>
    <w:rsid w:val="002855ae"/>
    <w:rPr>
      <w:rFonts w:ascii="Calibri" w:hAnsi="Calibri" w:eastAsia="SimSun"/>
      <w:lang w:val="nl-NL" w:eastAsia="en-US"/>
    </w:rPr>
  </w:style>
  <w:style w:type="character" w:styleId="StrongEmphasis" w:customStyle="1">
    <w:name w:val="Strong Emphasis"/>
    <w:qFormat/>
    <w:rPr>
      <w:b/>
      <w:bCs/>
    </w:rPr>
  </w:style>
  <w:style w:type="character" w:styleId="LineNumbering">
    <w:name w:val="Line Numbering"/>
    <w:rPr/>
  </w:style>
  <w:style w:type="paragraph" w:styleId="Heading" w:customStyle="1">
    <w:name w:val="Heading"/>
    <w:basedOn w:val="Normal"/>
    <w:next w:val="Textbody1"/>
    <w:qFormat/>
    <w:rsid w:val="00bc54d3"/>
    <w:pPr>
      <w:keepNext w:val="true"/>
      <w:spacing w:before="240" w:after="120"/>
    </w:pPr>
    <w:rPr>
      <w:rFonts w:ascii="Arial" w:hAnsi="Arial" w:eastAsia="Microsoft YaHei" w:cs="Mangal"/>
      <w:sz w:val="28"/>
      <w:szCs w:val="28"/>
    </w:rPr>
  </w:style>
  <w:style w:type="paragraph" w:styleId="TextBody">
    <w:name w:val="Body Text"/>
    <w:basedOn w:val="Normal"/>
    <w:pPr>
      <w:spacing w:before="0" w:after="140"/>
    </w:pPr>
    <w:rPr/>
  </w:style>
  <w:style w:type="paragraph" w:styleId="List">
    <w:name w:val="List"/>
    <w:basedOn w:val="Textbody1"/>
    <w:rsid w:val="00bc54d3"/>
    <w:pPr/>
    <w:rPr>
      <w:rFonts w:cs="Mangal"/>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rsid w:val="00bc54d3"/>
    <w:pPr>
      <w:suppressLineNumbers/>
    </w:pPr>
    <w:rPr>
      <w:rFonts w:cs="Mangal"/>
    </w:rPr>
  </w:style>
  <w:style w:type="paragraph" w:styleId="Heading11" w:customStyle="1">
    <w:name w:val="Heading 11"/>
    <w:basedOn w:val="Normal"/>
    <w:next w:val="Textbody1"/>
    <w:qFormat/>
    <w:rsid w:val="00bc54d3"/>
    <w:pPr>
      <w:keepNext w:val="true"/>
      <w:keepLines/>
      <w:spacing w:before="480" w:after="0"/>
    </w:pPr>
    <w:rPr>
      <w:rFonts w:ascii="Cambria" w:hAnsi="Cambria"/>
      <w:b/>
      <w:bCs/>
      <w:color w:val="365F91"/>
      <w:sz w:val="28"/>
      <w:szCs w:val="28"/>
    </w:rPr>
  </w:style>
  <w:style w:type="paragraph" w:styleId="Heading21" w:customStyle="1">
    <w:name w:val="Heading 21"/>
    <w:basedOn w:val="Normal"/>
    <w:next w:val="Textbody1"/>
    <w:qFormat/>
    <w:rsid w:val="00bc54d3"/>
    <w:pPr>
      <w:keepNext w:val="true"/>
      <w:keepLines/>
      <w:spacing w:before="200" w:after="0"/>
      <w:outlineLvl w:val="1"/>
    </w:pPr>
    <w:rPr>
      <w:rFonts w:ascii="Cambria" w:hAnsi="Cambria"/>
      <w:b/>
      <w:bCs/>
      <w:color w:val="4F81BD"/>
      <w:sz w:val="26"/>
      <w:szCs w:val="26"/>
    </w:rPr>
  </w:style>
  <w:style w:type="paragraph" w:styleId="Caption1" w:customStyle="1">
    <w:name w:val="Caption1"/>
    <w:basedOn w:val="Normal"/>
    <w:qFormat/>
    <w:rsid w:val="00bc54d3"/>
    <w:pPr>
      <w:suppressLineNumbers/>
      <w:spacing w:before="120" w:after="120"/>
    </w:pPr>
    <w:rPr>
      <w:rFonts w:cs="Mangal"/>
      <w:i/>
      <w:iCs/>
      <w:sz w:val="24"/>
      <w:szCs w:val="24"/>
    </w:rPr>
  </w:style>
  <w:style w:type="paragraph" w:styleId="Textbody1" w:customStyle="1">
    <w:name w:val="Text body"/>
    <w:basedOn w:val="Normal"/>
    <w:qFormat/>
    <w:rsid w:val="00bc54d3"/>
    <w:pPr>
      <w:spacing w:before="0" w:after="120"/>
    </w:pPr>
    <w:rPr/>
  </w:style>
  <w:style w:type="paragraph" w:styleId="HeaderandFooter" w:customStyle="1">
    <w:name w:val="Header and Footer"/>
    <w:basedOn w:val="Normal"/>
    <w:qFormat/>
    <w:pPr/>
    <w:rPr/>
  </w:style>
  <w:style w:type="paragraph" w:styleId="Header">
    <w:name w:val="Header"/>
    <w:basedOn w:val="Normal"/>
    <w:link w:val="HeaderChar"/>
    <w:uiPriority w:val="99"/>
    <w:semiHidden/>
    <w:unhideWhenUsed/>
    <w:rsid w:val="002855ae"/>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semiHidden/>
    <w:unhideWhenUsed/>
    <w:rsid w:val="002855ae"/>
    <w:pPr>
      <w:tabs>
        <w:tab w:val="clear" w:pos="708"/>
        <w:tab w:val="center" w:pos="4536" w:leader="none"/>
        <w:tab w:val="right" w:pos="9072" w:leader="none"/>
      </w:tabs>
      <w:spacing w:lineRule="auto" w:line="240" w:before="0" w:after="0"/>
    </w:pPr>
    <w:rPr/>
  </w:style>
  <w:style w:type="paragraph" w:styleId="NoSpacing">
    <w:name w:val="No Spacing"/>
    <w:qFormat/>
    <w:rsid w:val="00bc54d3"/>
    <w:pPr>
      <w:widowControl/>
      <w:tabs>
        <w:tab w:val="left" w:pos="708" w:leader="none"/>
      </w:tabs>
      <w:suppressAutoHyphens w:val="true"/>
      <w:bidi w:val="0"/>
      <w:spacing w:lineRule="atLeast" w:line="100" w:before="0" w:after="0"/>
      <w:jc w:val="left"/>
    </w:pPr>
    <w:rPr>
      <w:rFonts w:eastAsia="SimSun" w:ascii="Calibri" w:hAnsi="Calibri" w:cs="" w:asciiTheme="minorHAnsi" w:cstheme="minorBidi" w:hAnsiTheme="minorHAnsi"/>
      <w:color w:val="auto"/>
      <w:kern w:val="0"/>
      <w:sz w:val="22"/>
      <w:szCs w:val="22"/>
      <w:lang w:val="nl-NL" w:eastAsia="en-US" w:bidi="ar-SA"/>
    </w:rPr>
  </w:style>
  <w:style w:type="paragraph" w:styleId="Footnote">
    <w:name w:val="Footnote Text"/>
    <w:basedOn w:val="Normal"/>
    <w:rsid w:val="00bc54d3"/>
    <w:pPr>
      <w:spacing w:lineRule="atLeast" w:line="100" w:before="0" w:after="0"/>
    </w:pPr>
    <w:rPr>
      <w:sz w:val="20"/>
      <w:szCs w:val="20"/>
    </w:rPr>
  </w:style>
  <w:style w:type="paragraph" w:styleId="Annotationtext">
    <w:name w:val="annotation text"/>
    <w:basedOn w:val="Normal"/>
    <w:qFormat/>
    <w:rsid w:val="00bc54d3"/>
    <w:pPr>
      <w:spacing w:lineRule="atLeast" w:line="100"/>
    </w:pPr>
    <w:rPr>
      <w:sz w:val="20"/>
      <w:szCs w:val="20"/>
    </w:rPr>
  </w:style>
  <w:style w:type="paragraph" w:styleId="Annotationsubject">
    <w:name w:val="annotation subject"/>
    <w:basedOn w:val="Annotationtext"/>
    <w:qFormat/>
    <w:rsid w:val="00bc54d3"/>
    <w:pPr/>
    <w:rPr>
      <w:b/>
      <w:bCs/>
    </w:rPr>
  </w:style>
  <w:style w:type="paragraph" w:styleId="BalloonText">
    <w:name w:val="Balloon Text"/>
    <w:basedOn w:val="Normal"/>
    <w:qFormat/>
    <w:rsid w:val="00bc54d3"/>
    <w:pPr>
      <w:spacing w:lineRule="atLeast" w:line="100" w:before="0" w:after="0"/>
    </w:pPr>
    <w:rPr>
      <w:rFonts w:ascii="Tahoma" w:hAnsi="Tahoma" w:cs="Tahoma"/>
      <w:sz w:val="16"/>
      <w:szCs w:val="16"/>
    </w:rPr>
  </w:style>
  <w:style w:type="paragraph" w:styleId="ListParagraph">
    <w:name w:val="List Paragraph"/>
    <w:basedOn w:val="Normal"/>
    <w:qFormat/>
    <w:rsid w:val="00bc54d3"/>
    <w:pPr>
      <w:ind w:left="720" w:hanging="0"/>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3301FCC9-1F82-4387-80B7-330955E1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Application>LibreOffice/7.1.6.2$Linux_X86_64 LibreOffice_project/10$Build-2</Application>
  <AppVersion>15.0000</AppVersion>
  <Pages>3</Pages>
  <Words>562</Words>
  <Characters>3033</Characters>
  <CharactersWithSpaces>3612</CharactersWithSpaces>
  <Paragraphs>49</Paragraphs>
  <Company>Leiden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2012-12-11T15:43:00Z</dcterms:created>
  <dc:creator>den Hoed, Anton</dc:creator>
  <dc:description/>
  <dc:language>en-US</dc:language>
  <cp:lastModifiedBy>Luuk Nolden</cp:lastModifiedBy>
  <cp:lastPrinted>2013-09-04T13:22:00Z</cp:lastPrinted>
  <dcterms:modified xsi:type="dcterms:W3CDTF">2021-10-22T15:41:45Z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